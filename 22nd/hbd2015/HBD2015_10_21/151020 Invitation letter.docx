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DD8377" w14:textId="77777777" w:rsidR="00015B78" w:rsidRPr="008400FE" w:rsidRDefault="00015B78" w:rsidP="00D92CB1">
      <w:pPr>
        <w:ind w:rightChars="-135" w:right="-283"/>
        <w:jc w:val="center"/>
        <w:rPr>
          <w:sz w:val="28"/>
          <w:szCs w:val="28"/>
        </w:rPr>
      </w:pPr>
      <w:r w:rsidRPr="008400FE">
        <w:rPr>
          <w:sz w:val="28"/>
          <w:szCs w:val="28"/>
        </w:rPr>
        <w:t>KAMAKURA LIVE</w:t>
      </w:r>
      <w:r w:rsidR="00745AED">
        <w:rPr>
          <w:sz w:val="28"/>
          <w:szCs w:val="28"/>
        </w:rPr>
        <w:t>/HBD</w:t>
      </w:r>
      <w:r w:rsidRPr="008400FE">
        <w:rPr>
          <w:sz w:val="28"/>
          <w:szCs w:val="28"/>
        </w:rPr>
        <w:t xml:space="preserve"> Special Program</w:t>
      </w:r>
    </w:p>
    <w:p w14:paraId="46094997" w14:textId="77777777" w:rsidR="00015B78" w:rsidRPr="008400FE" w:rsidRDefault="00745AED" w:rsidP="00D92CB1">
      <w:pPr>
        <w:ind w:rightChars="-135" w:right="-283"/>
        <w:jc w:val="center"/>
        <w:rPr>
          <w:sz w:val="28"/>
          <w:szCs w:val="28"/>
        </w:rPr>
      </w:pPr>
      <w:r>
        <w:rPr>
          <w:sz w:val="28"/>
          <w:szCs w:val="28"/>
        </w:rPr>
        <w:t>“</w:t>
      </w:r>
      <w:r w:rsidR="00015B78" w:rsidRPr="008400FE">
        <w:rPr>
          <w:sz w:val="28"/>
          <w:szCs w:val="28"/>
        </w:rPr>
        <w:t>From JAPAN to US!</w:t>
      </w:r>
      <w:r>
        <w:rPr>
          <w:sz w:val="28"/>
          <w:szCs w:val="28"/>
        </w:rPr>
        <w:t>”</w:t>
      </w:r>
      <w:r w:rsidR="00015B78" w:rsidRPr="008400FE">
        <w:rPr>
          <w:sz w:val="28"/>
          <w:szCs w:val="28"/>
        </w:rPr>
        <w:t xml:space="preserve"> </w:t>
      </w:r>
    </w:p>
    <w:p w14:paraId="6D590C21" w14:textId="77777777" w:rsidR="00015B78" w:rsidRPr="008400FE" w:rsidRDefault="00015B78" w:rsidP="00D92CB1">
      <w:pPr>
        <w:ind w:rightChars="-135" w:right="-283"/>
        <w:jc w:val="center"/>
        <w:rPr>
          <w:sz w:val="28"/>
          <w:szCs w:val="28"/>
        </w:rPr>
      </w:pPr>
      <w:r w:rsidRPr="008400FE">
        <w:rPr>
          <w:sz w:val="28"/>
          <w:szCs w:val="28"/>
        </w:rPr>
        <w:t>Medical Device Innovation through HBD</w:t>
      </w:r>
    </w:p>
    <w:p w14:paraId="0C334BDF" w14:textId="77777777" w:rsidR="008E6CBF" w:rsidRPr="008E6CBF" w:rsidRDefault="008E6CBF" w:rsidP="008E6CBF">
      <w:pPr>
        <w:jc w:val="left"/>
        <w:rPr>
          <w:u w:val="single"/>
        </w:rPr>
      </w:pPr>
      <w:r>
        <w:rPr>
          <w:rFonts w:hint="eastAsia"/>
          <w:u w:val="single"/>
        </w:rPr>
        <w:t xml:space="preserve">　　　　　　　　　　　　　　　　　　　　</w:t>
      </w:r>
      <w:r w:rsidR="005E42DE">
        <w:rPr>
          <w:rFonts w:hint="eastAsia"/>
          <w:u w:val="single"/>
        </w:rPr>
        <w:t>___________</w:t>
      </w:r>
      <w:r>
        <w:rPr>
          <w:rFonts w:hint="eastAsia"/>
          <w:u w:val="single"/>
        </w:rPr>
        <w:t xml:space="preserve">　　　　　　　　　　　　　　　　　　　　</w:t>
      </w:r>
    </w:p>
    <w:p w14:paraId="26F2637C" w14:textId="77777777" w:rsidR="008E6CBF" w:rsidRDefault="00015B78" w:rsidP="00745AED">
      <w:pPr>
        <w:jc w:val="right"/>
      </w:pPr>
      <w:r>
        <w:t>October</w:t>
      </w:r>
      <w:r w:rsidR="008400FE">
        <w:t xml:space="preserve">   </w:t>
      </w:r>
      <w:r w:rsidR="008E6CBF">
        <w:rPr>
          <w:rFonts w:hint="eastAsia"/>
        </w:rPr>
        <w:t>,</w:t>
      </w:r>
      <w:r w:rsidR="008400FE">
        <w:t xml:space="preserve"> </w:t>
      </w:r>
      <w:r w:rsidR="008E6CBF">
        <w:rPr>
          <w:rFonts w:hint="eastAsia"/>
        </w:rPr>
        <w:t>201</w:t>
      </w:r>
      <w:r>
        <w:t>5</w:t>
      </w:r>
    </w:p>
    <w:p w14:paraId="3BDF4BBD" w14:textId="77777777" w:rsidR="000C3239" w:rsidRDefault="008E6CBF" w:rsidP="008E6CBF">
      <w:pPr>
        <w:jc w:val="left"/>
      </w:pPr>
      <w:r>
        <w:rPr>
          <w:rFonts w:hint="eastAsia"/>
        </w:rPr>
        <w:t xml:space="preserve">Dear </w:t>
      </w:r>
    </w:p>
    <w:p w14:paraId="00695447" w14:textId="77777777" w:rsidR="008E6CBF" w:rsidRDefault="008E6CBF" w:rsidP="000C3239"/>
    <w:p w14:paraId="63D2C743" w14:textId="77777777" w:rsidR="001555D6" w:rsidRDefault="008E6CBF" w:rsidP="00745AED">
      <w:pPr>
        <w:ind w:firstLine="840"/>
      </w:pPr>
      <w:r>
        <w:rPr>
          <w:rFonts w:hint="eastAsia"/>
        </w:rPr>
        <w:t>O</w:t>
      </w:r>
      <w:r>
        <w:t xml:space="preserve">n </w:t>
      </w:r>
      <w:r w:rsidR="00015B78">
        <w:t>December 18</w:t>
      </w:r>
      <w:r w:rsidR="00015B78" w:rsidRPr="004B19C8">
        <w:rPr>
          <w:vertAlign w:val="superscript"/>
        </w:rPr>
        <w:t>th</w:t>
      </w:r>
      <w:r>
        <w:rPr>
          <w:rFonts w:hint="eastAsia"/>
        </w:rPr>
        <w:t xml:space="preserve">, </w:t>
      </w:r>
      <w:r w:rsidR="004B6BE2">
        <w:t xml:space="preserve">with the generous support of </w:t>
      </w:r>
      <w:r w:rsidR="00BC2754">
        <w:t xml:space="preserve">NPO </w:t>
      </w:r>
      <w:r w:rsidR="00745AED">
        <w:t>“</w:t>
      </w:r>
      <w:r w:rsidR="004B6BE2">
        <w:t>TRI</w:t>
      </w:r>
      <w:r w:rsidR="00F15554">
        <w:t xml:space="preserve"> </w:t>
      </w:r>
      <w:r w:rsidR="00745AED">
        <w:t xml:space="preserve">International </w:t>
      </w:r>
      <w:r w:rsidR="00F15554">
        <w:t>Network</w:t>
      </w:r>
      <w:r w:rsidR="00745AED">
        <w:t>”</w:t>
      </w:r>
      <w:r w:rsidR="004B6BE2">
        <w:t xml:space="preserve">, a special program entitled “From JAPAN to US! Medical Device Innovation through HBD” will be </w:t>
      </w:r>
      <w:r w:rsidR="00745AED">
        <w:t>held</w:t>
      </w:r>
      <w:r w:rsidR="004B6BE2">
        <w:t xml:space="preserve"> as a part of KAMAKURA LIVE </w:t>
      </w:r>
      <w:r w:rsidR="00F15554">
        <w:t xml:space="preserve">2015 </w:t>
      </w:r>
      <w:r w:rsidR="004B6BE2">
        <w:t>in Yokohama</w:t>
      </w:r>
      <w:r w:rsidR="00745AED">
        <w:t>, JAPAN</w:t>
      </w:r>
      <w:r w:rsidR="004B6BE2">
        <w:t xml:space="preserve">. </w:t>
      </w:r>
      <w:r w:rsidR="00F81F03">
        <w:t xml:space="preserve">This program is intended to </w:t>
      </w:r>
      <w:r w:rsidR="004724D3">
        <w:t xml:space="preserve">provide the overview of the role of HBD (Harmonization By Doing), </w:t>
      </w:r>
      <w:r w:rsidR="004B6BE2">
        <w:t xml:space="preserve">which is a regulatory harmonization effort </w:t>
      </w:r>
      <w:r w:rsidR="0052478E">
        <w:t xml:space="preserve">for medical devices </w:t>
      </w:r>
      <w:r w:rsidR="00F15554">
        <w:t>thr</w:t>
      </w:r>
      <w:r w:rsidR="003E132E">
        <w:t>o</w:t>
      </w:r>
      <w:r w:rsidR="00F15554">
        <w:t>ugh</w:t>
      </w:r>
      <w:r w:rsidR="004B6BE2">
        <w:t xml:space="preserve"> the collaboration of </w:t>
      </w:r>
      <w:r w:rsidR="00054343" w:rsidRPr="00054343">
        <w:rPr>
          <w:szCs w:val="21"/>
        </w:rPr>
        <w:t>academia</w:t>
      </w:r>
      <w:r w:rsidR="004B6BE2">
        <w:t xml:space="preserve">, </w:t>
      </w:r>
      <w:r w:rsidR="00F93C8C">
        <w:t>industry</w:t>
      </w:r>
      <w:r w:rsidR="004B6BE2">
        <w:t xml:space="preserve"> and </w:t>
      </w:r>
      <w:r w:rsidR="00F93C8C">
        <w:t xml:space="preserve">government </w:t>
      </w:r>
      <w:r w:rsidR="004B6BE2">
        <w:t>of the US and Japan</w:t>
      </w:r>
      <w:r w:rsidR="00745AED">
        <w:t xml:space="preserve">. This special program is expected </w:t>
      </w:r>
      <w:r w:rsidR="00973082">
        <w:t>towards</w:t>
      </w:r>
      <w:r w:rsidR="004724D3">
        <w:t xml:space="preserve"> the future </w:t>
      </w:r>
      <w:r w:rsidR="004B19C8">
        <w:t>development of innovative medical devices</w:t>
      </w:r>
      <w:r w:rsidR="00745AED">
        <w:t xml:space="preserve"> from Japan to US as well</w:t>
      </w:r>
      <w:r w:rsidR="00F15554">
        <w:t>, for the public discussion</w:t>
      </w:r>
      <w:r w:rsidR="004B19C8">
        <w:t>.</w:t>
      </w:r>
    </w:p>
    <w:p w14:paraId="28333A46" w14:textId="77777777" w:rsidR="008E6D1A" w:rsidRPr="0062502D" w:rsidRDefault="008E6D1A" w:rsidP="000C3239"/>
    <w:p w14:paraId="504F44A1" w14:textId="77777777" w:rsidR="008E6D1A" w:rsidRDefault="009711E3" w:rsidP="00745AED">
      <w:pPr>
        <w:ind w:firstLine="840"/>
      </w:pPr>
      <w:r>
        <w:rPr>
          <w:rFonts w:hint="eastAsia"/>
        </w:rPr>
        <w:t>We would very much appreciate your kind consideration to</w:t>
      </w:r>
      <w:r w:rsidR="00F93C8C">
        <w:rPr>
          <w:rFonts w:hint="eastAsia"/>
        </w:rPr>
        <w:t xml:space="preserve"> deliver your presentation at </w:t>
      </w:r>
      <w:r>
        <w:rPr>
          <w:rFonts w:hint="eastAsia"/>
        </w:rPr>
        <w:t xml:space="preserve">the </w:t>
      </w:r>
      <w:r w:rsidR="004B19C8">
        <w:t>program</w:t>
      </w:r>
      <w:r w:rsidR="008E6D1A">
        <w:rPr>
          <w:rFonts w:hint="eastAsia"/>
        </w:rPr>
        <w:t xml:space="preserve"> as follows</w:t>
      </w:r>
      <w:r w:rsidR="00E03737">
        <w:rPr>
          <w:rFonts w:hint="eastAsia"/>
        </w:rPr>
        <w:t>:</w:t>
      </w:r>
    </w:p>
    <w:p w14:paraId="0C08ACFB" w14:textId="77777777" w:rsidR="008E6D1A" w:rsidRDefault="008E6D1A" w:rsidP="000C3239"/>
    <w:p w14:paraId="43E0E084" w14:textId="77777777" w:rsidR="008E6D1A" w:rsidRDefault="008E6D1A" w:rsidP="00745AED">
      <w:pPr>
        <w:ind w:firstLine="840"/>
      </w:pPr>
      <w:r>
        <w:rPr>
          <w:rFonts w:hint="eastAsia"/>
        </w:rPr>
        <w:t xml:space="preserve">Date: </w:t>
      </w:r>
      <w:r w:rsidR="004B19C8">
        <w:tab/>
        <w:t>Friday, December 18</w:t>
      </w:r>
      <w:r w:rsidR="004B19C8" w:rsidRPr="004B19C8">
        <w:rPr>
          <w:vertAlign w:val="superscript"/>
        </w:rPr>
        <w:t>th</w:t>
      </w:r>
      <w:r w:rsidR="004B19C8">
        <w:t xml:space="preserve">, 2015 </w:t>
      </w:r>
    </w:p>
    <w:p w14:paraId="2511FECC" w14:textId="77777777" w:rsidR="00275C68" w:rsidRPr="004B19C8" w:rsidRDefault="00275C68" w:rsidP="00745AED">
      <w:pPr>
        <w:ind w:firstLine="840"/>
      </w:pPr>
      <w:r w:rsidRPr="004B19C8">
        <w:rPr>
          <w:rFonts w:hint="eastAsia"/>
        </w:rPr>
        <w:t>Time:</w:t>
      </w:r>
      <w:r w:rsidR="004B19C8">
        <w:tab/>
        <w:t>1</w:t>
      </w:r>
      <w:r w:rsidR="00BC2754">
        <w:t>0</w:t>
      </w:r>
      <w:r w:rsidR="004B19C8">
        <w:t>:00 -16:00</w:t>
      </w:r>
    </w:p>
    <w:p w14:paraId="3E689F97" w14:textId="77777777" w:rsidR="00745AED" w:rsidRDefault="008E6D1A" w:rsidP="00745AED">
      <w:pPr>
        <w:ind w:firstLine="840"/>
      </w:pPr>
      <w:r>
        <w:rPr>
          <w:rFonts w:hint="eastAsia"/>
        </w:rPr>
        <w:t xml:space="preserve">Venue: </w:t>
      </w:r>
      <w:r w:rsidR="00745AED">
        <w:tab/>
      </w:r>
      <w:proofErr w:type="spellStart"/>
      <w:r w:rsidR="00745AED">
        <w:t>Hamagin</w:t>
      </w:r>
      <w:proofErr w:type="spellEnd"/>
      <w:r w:rsidR="00745AED">
        <w:t xml:space="preserve"> Hall</w:t>
      </w:r>
    </w:p>
    <w:p w14:paraId="4EBF48A2" w14:textId="77777777" w:rsidR="00F10686" w:rsidRDefault="004B19C8" w:rsidP="00745AED">
      <w:pPr>
        <w:ind w:firstLineChars="750" w:firstLine="1575"/>
      </w:pPr>
      <w:r>
        <w:t xml:space="preserve"> </w:t>
      </w:r>
      <w:r w:rsidR="00F21439" w:rsidRPr="00F21439">
        <w:t xml:space="preserve">3-1-1 </w:t>
      </w:r>
      <w:proofErr w:type="spellStart"/>
      <w:r w:rsidR="00F21439" w:rsidRPr="00F21439">
        <w:t>Minatomirai</w:t>
      </w:r>
      <w:proofErr w:type="spellEnd"/>
      <w:r w:rsidR="00F21439" w:rsidRPr="00F21439">
        <w:t>, Nishi-</w:t>
      </w:r>
      <w:proofErr w:type="spellStart"/>
      <w:r w:rsidR="00F21439" w:rsidRPr="00F21439">
        <w:t>ku</w:t>
      </w:r>
      <w:proofErr w:type="spellEnd"/>
      <w:r w:rsidR="00F21439" w:rsidRPr="00F21439">
        <w:t>, Yokohama, Kanagawa 220-8611</w:t>
      </w:r>
      <w:r w:rsidR="00F21439">
        <w:t>,</w:t>
      </w:r>
      <w:r w:rsidR="00F21439" w:rsidRPr="00F21439">
        <w:t xml:space="preserve"> JAPAN</w:t>
      </w:r>
      <w:r w:rsidR="00F21439">
        <w:t xml:space="preserve"> </w:t>
      </w:r>
    </w:p>
    <w:p w14:paraId="1B525475" w14:textId="77777777" w:rsidR="00F10686" w:rsidRPr="00745AED" w:rsidRDefault="00F10686" w:rsidP="00F10686"/>
    <w:p w14:paraId="407ECBAB" w14:textId="77777777" w:rsidR="00B333A3" w:rsidRDefault="006E1F59" w:rsidP="00F10686">
      <w:r w:rsidRPr="00F10686">
        <w:rPr>
          <w:rFonts w:hint="eastAsia"/>
          <w:b/>
        </w:rPr>
        <w:t xml:space="preserve">Presentation </w:t>
      </w:r>
      <w:r w:rsidR="00B333A3">
        <w:rPr>
          <w:b/>
        </w:rPr>
        <w:t>title</w:t>
      </w:r>
      <w:r>
        <w:rPr>
          <w:rFonts w:hint="eastAsia"/>
        </w:rPr>
        <w:t>：</w:t>
      </w:r>
      <w:r w:rsidR="00B333A3">
        <w:t>……………………………….</w:t>
      </w:r>
    </w:p>
    <w:p w14:paraId="5B583DAE" w14:textId="77777777" w:rsidR="006E1F59" w:rsidRPr="008E6D1A" w:rsidRDefault="006E1F59" w:rsidP="000C3239"/>
    <w:p w14:paraId="63431EE4" w14:textId="77777777" w:rsidR="007378E4" w:rsidRDefault="00CE2473" w:rsidP="00B333A3">
      <w:pPr>
        <w:ind w:firstLine="840"/>
      </w:pPr>
      <w:r>
        <w:rPr>
          <w:rFonts w:hint="eastAsia"/>
        </w:rPr>
        <w:t xml:space="preserve">Your reply </w:t>
      </w:r>
      <w:r w:rsidR="00B333A3">
        <w:t xml:space="preserve">formatted attached </w:t>
      </w:r>
      <w:r>
        <w:rPr>
          <w:rFonts w:hint="eastAsia"/>
        </w:rPr>
        <w:t xml:space="preserve">before </w:t>
      </w:r>
      <w:r w:rsidR="0039423F">
        <w:t>(</w:t>
      </w:r>
      <w:r w:rsidR="0052478E">
        <w:t xml:space="preserve">November </w:t>
      </w:r>
      <w:r w:rsidR="0039423F">
        <w:t>20</w:t>
      </w:r>
      <w:r w:rsidR="0052478E" w:rsidRPr="0052478E">
        <w:rPr>
          <w:vertAlign w:val="superscript"/>
        </w:rPr>
        <w:t>th</w:t>
      </w:r>
      <w:r w:rsidR="0039423F">
        <w:t>)</w:t>
      </w:r>
      <w:r w:rsidR="0052478E">
        <w:t xml:space="preserve"> </w:t>
      </w:r>
      <w:r>
        <w:rPr>
          <w:rFonts w:hint="eastAsia"/>
        </w:rPr>
        <w:t>would be highly appreciated.</w:t>
      </w:r>
    </w:p>
    <w:p w14:paraId="2104F323" w14:textId="77777777" w:rsidR="00B333A3" w:rsidRDefault="00B333A3" w:rsidP="005A6710">
      <w:r>
        <w:rPr>
          <w:rFonts w:hint="eastAsia"/>
        </w:rPr>
        <w:t xml:space="preserve">        </w:t>
      </w:r>
      <w:r>
        <w:t xml:space="preserve">Please understand that traffic and accommodation will be paid by each participants, </w:t>
      </w:r>
      <w:r>
        <w:rPr>
          <w:rFonts w:hint="eastAsia"/>
        </w:rPr>
        <w:t>TRI I</w:t>
      </w:r>
      <w:r>
        <w:t>n</w:t>
      </w:r>
      <w:r>
        <w:rPr>
          <w:rFonts w:hint="eastAsia"/>
        </w:rPr>
        <w:t xml:space="preserve">ternational </w:t>
      </w:r>
      <w:r w:rsidR="0062502D">
        <w:t>Network can</w:t>
      </w:r>
      <w:r>
        <w:t>not cover it.</w:t>
      </w:r>
    </w:p>
    <w:p w14:paraId="55F0452E" w14:textId="77777777" w:rsidR="007378E4" w:rsidRPr="00745AED" w:rsidRDefault="00B333A3" w:rsidP="005A6710">
      <w:r>
        <w:t xml:space="preserve"> </w:t>
      </w:r>
    </w:p>
    <w:p w14:paraId="7D9AC9C7" w14:textId="77777777" w:rsidR="005A6710" w:rsidRDefault="005A6710" w:rsidP="00B333A3">
      <w:pPr>
        <w:ind w:firstLine="840"/>
      </w:pPr>
      <w:r>
        <w:rPr>
          <w:rFonts w:hint="eastAsia"/>
        </w:rPr>
        <w:t xml:space="preserve">We would like to thank your cooperation and support for our activities. </w:t>
      </w:r>
      <w:r w:rsidR="008726A8">
        <w:rPr>
          <w:rFonts w:hint="eastAsia"/>
        </w:rPr>
        <w:t xml:space="preserve">We </w:t>
      </w:r>
      <w:r w:rsidR="00745AED">
        <w:t xml:space="preserve">are </w:t>
      </w:r>
      <w:r w:rsidR="008726A8">
        <w:rPr>
          <w:rFonts w:hint="eastAsia"/>
        </w:rPr>
        <w:t>look</w:t>
      </w:r>
      <w:r w:rsidR="00745AED">
        <w:t>ing</w:t>
      </w:r>
      <w:r w:rsidR="008726A8">
        <w:rPr>
          <w:rFonts w:hint="eastAsia"/>
        </w:rPr>
        <w:t xml:space="preserve"> forward to hearing from you soon.</w:t>
      </w:r>
    </w:p>
    <w:p w14:paraId="363BCFDB" w14:textId="77777777" w:rsidR="008726A8" w:rsidRDefault="008726A8" w:rsidP="000C3239"/>
    <w:p w14:paraId="2FA1C213" w14:textId="77777777" w:rsidR="008726A8" w:rsidRDefault="008726A8" w:rsidP="00C107F5">
      <w:pPr>
        <w:jc w:val="center"/>
      </w:pPr>
      <w:r>
        <w:rPr>
          <w:rFonts w:hint="eastAsia"/>
        </w:rPr>
        <w:t>Sincerely,</w:t>
      </w:r>
    </w:p>
    <w:p w14:paraId="6B9F319C" w14:textId="77777777" w:rsidR="00343C52" w:rsidRDefault="00343C52" w:rsidP="00C107F5">
      <w:pPr>
        <w:jc w:val="center"/>
      </w:pPr>
    </w:p>
    <w:p w14:paraId="553F1E4A" w14:textId="77777777" w:rsidR="00343C52" w:rsidRDefault="005E42DE" w:rsidP="00C107F5">
      <w:pPr>
        <w:wordWrap w:val="0"/>
        <w:jc w:val="center"/>
      </w:pPr>
      <w:r w:rsidRPr="008400FE">
        <w:t xml:space="preserve">On behalf of </w:t>
      </w:r>
      <w:r w:rsidR="00343C52" w:rsidRPr="008400FE">
        <w:rPr>
          <w:rFonts w:hint="eastAsia"/>
        </w:rPr>
        <w:t>HBD</w:t>
      </w:r>
    </w:p>
    <w:p w14:paraId="7179D705" w14:textId="77777777" w:rsidR="00B333A3" w:rsidRDefault="00B333A3" w:rsidP="00C107F5">
      <w:pPr>
        <w:wordWrap w:val="0"/>
        <w:jc w:val="center"/>
      </w:pPr>
    </w:p>
    <w:p w14:paraId="6A3AC85C" w14:textId="77777777" w:rsidR="00B333A3" w:rsidRDefault="00B333A3" w:rsidP="00C107F5">
      <w:pPr>
        <w:wordWrap w:val="0"/>
        <w:jc w:val="center"/>
      </w:pPr>
    </w:p>
    <w:p w14:paraId="6C2560D6" w14:textId="77777777" w:rsidR="00B333A3" w:rsidRDefault="00B333A3" w:rsidP="00C107F5">
      <w:pPr>
        <w:wordWrap w:val="0"/>
        <w:jc w:val="center"/>
      </w:pPr>
      <w:r>
        <w:rPr>
          <w:rFonts w:hint="eastAsia"/>
        </w:rPr>
        <w:t>TRI International Network</w:t>
      </w:r>
    </w:p>
    <w:p w14:paraId="7100F5C3" w14:textId="77777777" w:rsidR="00B333A3" w:rsidRDefault="00B333A3" w:rsidP="00B333A3">
      <w:pPr>
        <w:jc w:val="center"/>
        <w:rPr>
          <w:sz w:val="36"/>
          <w:szCs w:val="36"/>
        </w:rPr>
      </w:pPr>
      <w:r w:rsidRPr="00B333A3">
        <w:rPr>
          <w:rFonts w:hint="eastAsia"/>
          <w:sz w:val="36"/>
          <w:szCs w:val="36"/>
        </w:rPr>
        <w:lastRenderedPageBreak/>
        <w:t>REPLY FORM</w:t>
      </w:r>
    </w:p>
    <w:p w14:paraId="4CE13C24" w14:textId="77777777" w:rsidR="0025632E" w:rsidRPr="00B333A3" w:rsidRDefault="0025632E" w:rsidP="0025632E">
      <w:pPr>
        <w:pBdr>
          <w:bottom w:val="single" w:sz="4" w:space="1" w:color="auto"/>
        </w:pBdr>
        <w:wordWrap w:val="0"/>
        <w:jc w:val="left"/>
        <w:rPr>
          <w:sz w:val="32"/>
          <w:szCs w:val="32"/>
        </w:rPr>
      </w:pPr>
    </w:p>
    <w:p w14:paraId="77CD061E" w14:textId="77777777" w:rsidR="0025632E" w:rsidRDefault="0025632E" w:rsidP="0025632E">
      <w:pPr>
        <w:wordWrap w:val="0"/>
        <w:jc w:val="left"/>
        <w:rPr>
          <w:sz w:val="32"/>
          <w:szCs w:val="32"/>
        </w:rPr>
      </w:pPr>
    </w:p>
    <w:p w14:paraId="0F70B353" w14:textId="77777777" w:rsidR="00B333A3" w:rsidRPr="00B333A3" w:rsidRDefault="0025632E" w:rsidP="0025632E">
      <w:pPr>
        <w:wordWrap w:val="0"/>
        <w:jc w:val="left"/>
        <w:rPr>
          <w:sz w:val="32"/>
          <w:szCs w:val="32"/>
        </w:rPr>
      </w:pPr>
      <w:r>
        <w:rPr>
          <w:rFonts w:hint="eastAsia"/>
          <w:sz w:val="32"/>
          <w:szCs w:val="32"/>
        </w:rPr>
        <w:t xml:space="preserve">I,                       </w:t>
      </w:r>
      <w:r w:rsidR="00B333A3" w:rsidRPr="00B333A3">
        <w:rPr>
          <w:rFonts w:hint="eastAsia"/>
          <w:sz w:val="32"/>
          <w:szCs w:val="32"/>
        </w:rPr>
        <w:t>, would like to accept</w:t>
      </w:r>
      <w:r w:rsidR="00B333A3" w:rsidRPr="00B333A3">
        <w:rPr>
          <w:sz w:val="32"/>
          <w:szCs w:val="32"/>
        </w:rPr>
        <w:t xml:space="preserve"> to participate</w:t>
      </w:r>
      <w:r>
        <w:rPr>
          <w:sz w:val="32"/>
          <w:szCs w:val="32"/>
        </w:rPr>
        <w:t xml:space="preserve"> </w:t>
      </w:r>
      <w:ins w:id="0" w:author="齋藤 滋" w:date="2015-10-28T16:34:00Z">
        <w:r w:rsidR="00B513E3">
          <w:rPr>
            <w:sz w:val="32"/>
            <w:szCs w:val="32"/>
          </w:rPr>
          <w:t xml:space="preserve">in this </w:t>
        </w:r>
      </w:ins>
      <w:ins w:id="1" w:author="齋藤 滋" w:date="2015-10-28T16:35:00Z">
        <w:r w:rsidR="00B513E3">
          <w:rPr>
            <w:sz w:val="32"/>
            <w:szCs w:val="32"/>
          </w:rPr>
          <w:t xml:space="preserve">special program </w:t>
        </w:r>
      </w:ins>
      <w:r w:rsidR="00B333A3" w:rsidRPr="00B333A3">
        <w:rPr>
          <w:sz w:val="32"/>
          <w:szCs w:val="32"/>
        </w:rPr>
        <w:t>and make presentation for the</w:t>
      </w:r>
      <w:r>
        <w:rPr>
          <w:sz w:val="32"/>
          <w:szCs w:val="32"/>
        </w:rPr>
        <w:t xml:space="preserve"> presentation</w:t>
      </w:r>
      <w:r w:rsidR="00B333A3" w:rsidRPr="00B333A3">
        <w:rPr>
          <w:rFonts w:hint="eastAsia"/>
          <w:sz w:val="32"/>
          <w:szCs w:val="32"/>
        </w:rPr>
        <w:t xml:space="preserve"> </w:t>
      </w:r>
      <w:r w:rsidR="00B333A3" w:rsidRPr="00B333A3">
        <w:rPr>
          <w:sz w:val="32"/>
          <w:szCs w:val="32"/>
        </w:rPr>
        <w:t>title.</w:t>
      </w:r>
    </w:p>
    <w:p w14:paraId="719C2588" w14:textId="77777777" w:rsidR="00B333A3" w:rsidRPr="0025632E" w:rsidRDefault="00B333A3" w:rsidP="00B333A3">
      <w:pPr>
        <w:wordWrap w:val="0"/>
        <w:ind w:left="480" w:hangingChars="150" w:hanging="480"/>
        <w:jc w:val="left"/>
        <w:rPr>
          <w:sz w:val="32"/>
          <w:szCs w:val="32"/>
        </w:rPr>
      </w:pPr>
    </w:p>
    <w:p w14:paraId="0E58BCF5" w14:textId="77777777" w:rsidR="00B333A3" w:rsidRPr="00B333A3" w:rsidRDefault="00B333A3" w:rsidP="0025632E">
      <w:pPr>
        <w:wordWrap w:val="0"/>
        <w:ind w:left="480"/>
        <w:jc w:val="left"/>
        <w:rPr>
          <w:sz w:val="32"/>
          <w:szCs w:val="32"/>
        </w:rPr>
      </w:pPr>
      <w:r w:rsidRPr="00B333A3">
        <w:rPr>
          <w:sz w:val="32"/>
          <w:szCs w:val="32"/>
        </w:rPr>
        <w:t>Name:</w:t>
      </w:r>
    </w:p>
    <w:p w14:paraId="7D55C1DE" w14:textId="77777777" w:rsidR="00B333A3" w:rsidRPr="00B333A3" w:rsidRDefault="00B333A3" w:rsidP="0025632E">
      <w:pPr>
        <w:wordWrap w:val="0"/>
        <w:ind w:left="480"/>
        <w:jc w:val="left"/>
        <w:rPr>
          <w:sz w:val="32"/>
          <w:szCs w:val="32"/>
        </w:rPr>
      </w:pPr>
      <w:r w:rsidRPr="00B333A3">
        <w:rPr>
          <w:sz w:val="32"/>
          <w:szCs w:val="32"/>
        </w:rPr>
        <w:t>Position:</w:t>
      </w:r>
    </w:p>
    <w:p w14:paraId="5DFB4AB2" w14:textId="77777777" w:rsidR="00B333A3" w:rsidRPr="00B333A3" w:rsidRDefault="00B333A3" w:rsidP="0025632E">
      <w:pPr>
        <w:wordWrap w:val="0"/>
        <w:ind w:left="480"/>
        <w:jc w:val="left"/>
        <w:rPr>
          <w:sz w:val="32"/>
          <w:szCs w:val="32"/>
        </w:rPr>
      </w:pPr>
      <w:r w:rsidRPr="00B333A3">
        <w:rPr>
          <w:sz w:val="32"/>
          <w:szCs w:val="32"/>
        </w:rPr>
        <w:t>Organization:</w:t>
      </w:r>
    </w:p>
    <w:p w14:paraId="0C6D81FB" w14:textId="77777777" w:rsidR="00B333A3" w:rsidRPr="00B333A3" w:rsidRDefault="00B333A3" w:rsidP="0025632E">
      <w:pPr>
        <w:wordWrap w:val="0"/>
        <w:ind w:left="480"/>
        <w:jc w:val="left"/>
        <w:rPr>
          <w:sz w:val="32"/>
          <w:szCs w:val="32"/>
        </w:rPr>
      </w:pPr>
      <w:r w:rsidRPr="00B333A3">
        <w:rPr>
          <w:sz w:val="32"/>
          <w:szCs w:val="32"/>
        </w:rPr>
        <w:t>Address:</w:t>
      </w:r>
    </w:p>
    <w:p w14:paraId="60204290" w14:textId="77777777" w:rsidR="00B333A3" w:rsidRPr="00B333A3" w:rsidRDefault="00B333A3" w:rsidP="0025632E">
      <w:pPr>
        <w:wordWrap w:val="0"/>
        <w:ind w:left="480"/>
        <w:jc w:val="left"/>
        <w:rPr>
          <w:sz w:val="32"/>
          <w:szCs w:val="32"/>
        </w:rPr>
      </w:pPr>
      <w:r w:rsidRPr="00B333A3">
        <w:rPr>
          <w:sz w:val="32"/>
          <w:szCs w:val="32"/>
        </w:rPr>
        <w:t>Telephone:</w:t>
      </w:r>
    </w:p>
    <w:p w14:paraId="50A679FC" w14:textId="77777777" w:rsidR="00B333A3" w:rsidRPr="00B333A3" w:rsidRDefault="00B333A3" w:rsidP="0025632E">
      <w:pPr>
        <w:wordWrap w:val="0"/>
        <w:ind w:left="480"/>
        <w:jc w:val="left"/>
        <w:rPr>
          <w:sz w:val="32"/>
          <w:szCs w:val="32"/>
        </w:rPr>
      </w:pPr>
      <w:r w:rsidRPr="00B333A3">
        <w:rPr>
          <w:sz w:val="32"/>
          <w:szCs w:val="32"/>
        </w:rPr>
        <w:t>E-mail:</w:t>
      </w:r>
    </w:p>
    <w:p w14:paraId="1DA29310" w14:textId="77777777" w:rsidR="00B333A3" w:rsidRPr="0025632E" w:rsidRDefault="00B333A3" w:rsidP="00B333A3">
      <w:pPr>
        <w:wordWrap w:val="0"/>
        <w:ind w:left="315" w:hangingChars="150" w:hanging="315"/>
        <w:jc w:val="left"/>
      </w:pPr>
    </w:p>
    <w:p w14:paraId="00F0907A" w14:textId="77777777" w:rsidR="0025632E" w:rsidRDefault="0025632E" w:rsidP="00B333A3">
      <w:pPr>
        <w:wordWrap w:val="0"/>
        <w:ind w:left="480" w:hangingChars="150" w:hanging="480"/>
        <w:jc w:val="left"/>
        <w:rPr>
          <w:sz w:val="32"/>
          <w:szCs w:val="32"/>
        </w:rPr>
      </w:pPr>
    </w:p>
    <w:p w14:paraId="27E34C9F" w14:textId="77777777" w:rsidR="0025632E" w:rsidRPr="0025632E" w:rsidRDefault="0025632E" w:rsidP="00B333A3">
      <w:pPr>
        <w:wordWrap w:val="0"/>
        <w:ind w:left="480" w:hangingChars="150" w:hanging="480"/>
        <w:jc w:val="left"/>
        <w:rPr>
          <w:sz w:val="32"/>
          <w:szCs w:val="32"/>
        </w:rPr>
      </w:pPr>
      <w:r w:rsidRPr="0025632E">
        <w:rPr>
          <w:rFonts w:hint="eastAsia"/>
          <w:sz w:val="32"/>
          <w:szCs w:val="32"/>
        </w:rPr>
        <w:t>Date:</w:t>
      </w:r>
    </w:p>
    <w:p w14:paraId="55FF415C" w14:textId="77777777" w:rsidR="0025632E" w:rsidRDefault="0025632E" w:rsidP="00B333A3">
      <w:pPr>
        <w:wordWrap w:val="0"/>
        <w:ind w:left="315" w:hangingChars="150" w:hanging="315"/>
        <w:jc w:val="left"/>
      </w:pPr>
    </w:p>
    <w:p w14:paraId="3C7B4458" w14:textId="77777777" w:rsidR="0025632E" w:rsidRDefault="0025632E" w:rsidP="00B333A3">
      <w:pPr>
        <w:wordWrap w:val="0"/>
        <w:ind w:left="315" w:hangingChars="150" w:hanging="315"/>
        <w:jc w:val="left"/>
      </w:pPr>
    </w:p>
    <w:p w14:paraId="5FF9C4ED" w14:textId="77777777" w:rsidR="0025632E" w:rsidRPr="0025632E" w:rsidRDefault="0025632E" w:rsidP="0025632E">
      <w:pPr>
        <w:pBdr>
          <w:bottom w:val="single" w:sz="4" w:space="1" w:color="auto"/>
        </w:pBdr>
        <w:wordWrap w:val="0"/>
        <w:ind w:left="480" w:hangingChars="150" w:hanging="480"/>
        <w:jc w:val="left"/>
        <w:rPr>
          <w:sz w:val="32"/>
          <w:szCs w:val="32"/>
        </w:rPr>
      </w:pPr>
      <w:r w:rsidRPr="0025632E">
        <w:rPr>
          <w:rFonts w:hint="eastAsia"/>
          <w:sz w:val="32"/>
          <w:szCs w:val="32"/>
        </w:rPr>
        <w:t>Signature:</w:t>
      </w:r>
    </w:p>
    <w:p w14:paraId="0C049397" w14:textId="77777777" w:rsidR="0025632E" w:rsidRDefault="0025632E" w:rsidP="00B333A3">
      <w:pPr>
        <w:wordWrap w:val="0"/>
        <w:ind w:left="315" w:hangingChars="150" w:hanging="315"/>
        <w:jc w:val="left"/>
      </w:pPr>
    </w:p>
    <w:p w14:paraId="269EB304" w14:textId="77777777" w:rsidR="0025632E" w:rsidRDefault="0025632E" w:rsidP="00B333A3">
      <w:pPr>
        <w:wordWrap w:val="0"/>
        <w:ind w:left="315" w:hangingChars="150" w:hanging="315"/>
        <w:jc w:val="left"/>
      </w:pPr>
    </w:p>
    <w:p w14:paraId="31466BE8" w14:textId="77777777" w:rsidR="00C107F5" w:rsidRDefault="00C107F5">
      <w:pPr>
        <w:widowControl/>
        <w:jc w:val="left"/>
      </w:pPr>
      <w:r>
        <w:br w:type="page"/>
      </w:r>
    </w:p>
    <w:p w14:paraId="75A679BF" w14:textId="77777777" w:rsidR="00C107F5" w:rsidRPr="008400FE" w:rsidRDefault="00C107F5" w:rsidP="00C107F5">
      <w:pPr>
        <w:ind w:rightChars="-135" w:right="-283"/>
        <w:jc w:val="center"/>
        <w:rPr>
          <w:sz w:val="28"/>
          <w:szCs w:val="28"/>
        </w:rPr>
      </w:pPr>
      <w:r>
        <w:rPr>
          <w:rFonts w:hint="eastAsia"/>
          <w:sz w:val="28"/>
          <w:szCs w:val="28"/>
        </w:rPr>
        <w:lastRenderedPageBreak/>
        <w:t>鎌倉</w:t>
      </w:r>
      <w:r>
        <w:rPr>
          <w:sz w:val="28"/>
          <w:szCs w:val="28"/>
        </w:rPr>
        <w:t>ライブ</w:t>
      </w:r>
      <w:r>
        <w:rPr>
          <w:sz w:val="28"/>
          <w:szCs w:val="28"/>
        </w:rPr>
        <w:t>/HBD</w:t>
      </w:r>
      <w:r>
        <w:rPr>
          <w:rFonts w:hint="eastAsia"/>
          <w:sz w:val="28"/>
          <w:szCs w:val="28"/>
        </w:rPr>
        <w:t>特別</w:t>
      </w:r>
      <w:r>
        <w:rPr>
          <w:sz w:val="28"/>
          <w:szCs w:val="28"/>
        </w:rPr>
        <w:t>プログラム</w:t>
      </w:r>
    </w:p>
    <w:p w14:paraId="0E9985C2" w14:textId="77777777" w:rsidR="00C107F5" w:rsidRPr="008400FE" w:rsidRDefault="00C107F5" w:rsidP="00C107F5">
      <w:pPr>
        <w:ind w:rightChars="-135" w:right="-283"/>
        <w:jc w:val="center"/>
        <w:rPr>
          <w:sz w:val="28"/>
          <w:szCs w:val="28"/>
        </w:rPr>
      </w:pPr>
      <w:r>
        <w:rPr>
          <w:sz w:val="28"/>
          <w:szCs w:val="28"/>
        </w:rPr>
        <w:t>“</w:t>
      </w:r>
      <w:r>
        <w:rPr>
          <w:rFonts w:hint="eastAsia"/>
          <w:sz w:val="28"/>
          <w:szCs w:val="28"/>
        </w:rPr>
        <w:t>日本</w:t>
      </w:r>
      <w:r>
        <w:rPr>
          <w:sz w:val="28"/>
          <w:szCs w:val="28"/>
        </w:rPr>
        <w:t>から米国へ！</w:t>
      </w:r>
      <w:r>
        <w:rPr>
          <w:sz w:val="28"/>
          <w:szCs w:val="28"/>
        </w:rPr>
        <w:t>”</w:t>
      </w:r>
      <w:r w:rsidRPr="008400FE">
        <w:rPr>
          <w:sz w:val="28"/>
          <w:szCs w:val="28"/>
        </w:rPr>
        <w:t xml:space="preserve"> </w:t>
      </w:r>
    </w:p>
    <w:p w14:paraId="32AD1036" w14:textId="77777777" w:rsidR="00C107F5" w:rsidRPr="008400FE" w:rsidRDefault="00C107F5" w:rsidP="00C107F5">
      <w:pPr>
        <w:ind w:rightChars="-135" w:right="-283"/>
        <w:jc w:val="center"/>
        <w:rPr>
          <w:sz w:val="28"/>
          <w:szCs w:val="28"/>
        </w:rPr>
      </w:pPr>
      <w:r>
        <w:rPr>
          <w:sz w:val="28"/>
          <w:szCs w:val="28"/>
        </w:rPr>
        <w:t>HBD</w:t>
      </w:r>
      <w:r>
        <w:rPr>
          <w:sz w:val="28"/>
          <w:szCs w:val="28"/>
        </w:rPr>
        <w:t>を</w:t>
      </w:r>
      <w:r>
        <w:rPr>
          <w:rFonts w:hint="eastAsia"/>
          <w:sz w:val="28"/>
          <w:szCs w:val="28"/>
        </w:rPr>
        <w:t>通じた</w:t>
      </w:r>
      <w:r>
        <w:rPr>
          <w:sz w:val="28"/>
          <w:szCs w:val="28"/>
        </w:rPr>
        <w:t>医療機器イノベーション</w:t>
      </w:r>
    </w:p>
    <w:p w14:paraId="3453ABF4" w14:textId="77777777" w:rsidR="00C107F5" w:rsidRPr="008E6CBF" w:rsidRDefault="00C107F5" w:rsidP="00C107F5">
      <w:pPr>
        <w:jc w:val="left"/>
        <w:rPr>
          <w:u w:val="single"/>
        </w:rPr>
      </w:pPr>
      <w:r>
        <w:rPr>
          <w:rFonts w:hint="eastAsia"/>
          <w:u w:val="single"/>
        </w:rPr>
        <w:t xml:space="preserve">　　　　　　　　　　　　　　　　　　　　</w:t>
      </w:r>
      <w:r>
        <w:rPr>
          <w:rFonts w:hint="eastAsia"/>
          <w:u w:val="single"/>
        </w:rPr>
        <w:t>___________</w:t>
      </w:r>
      <w:r>
        <w:rPr>
          <w:rFonts w:hint="eastAsia"/>
          <w:u w:val="single"/>
        </w:rPr>
        <w:t xml:space="preserve">　　　　　　　　　　　　　　　　　　　　</w:t>
      </w:r>
    </w:p>
    <w:p w14:paraId="08F87C4C" w14:textId="77777777" w:rsidR="00C107F5" w:rsidRDefault="00C107F5" w:rsidP="00C107F5">
      <w:pPr>
        <w:jc w:val="right"/>
      </w:pPr>
      <w:r>
        <w:rPr>
          <w:rFonts w:hint="eastAsia"/>
        </w:rPr>
        <w:t>平成</w:t>
      </w:r>
      <w:r>
        <w:t>２７年１０月　　　日</w:t>
      </w:r>
    </w:p>
    <w:p w14:paraId="3FC51C1E" w14:textId="77777777" w:rsidR="00C107F5" w:rsidRDefault="00C107F5" w:rsidP="00C107F5">
      <w:pPr>
        <w:jc w:val="left"/>
      </w:pPr>
      <w:r>
        <w:rPr>
          <w:rFonts w:hint="eastAsia"/>
        </w:rPr>
        <w:t>（組織名</w:t>
      </w:r>
      <w:r>
        <w:t>）</w:t>
      </w:r>
    </w:p>
    <w:p w14:paraId="07D480B2" w14:textId="77777777" w:rsidR="00C107F5" w:rsidRDefault="00C107F5" w:rsidP="00C107F5">
      <w:pPr>
        <w:ind w:firstLineChars="100" w:firstLine="210"/>
        <w:jc w:val="left"/>
      </w:pPr>
      <w:r>
        <w:rPr>
          <w:rFonts w:hint="eastAsia"/>
        </w:rPr>
        <w:t>（</w:t>
      </w:r>
      <w:r>
        <w:t>所属）</w:t>
      </w:r>
    </w:p>
    <w:p w14:paraId="7E59DF50" w14:textId="77777777" w:rsidR="00C107F5" w:rsidRPr="00311500" w:rsidRDefault="00C107F5" w:rsidP="00C107F5">
      <w:pPr>
        <w:jc w:val="left"/>
      </w:pPr>
      <w:r>
        <w:rPr>
          <w:rFonts w:hint="eastAsia"/>
        </w:rPr>
        <w:t xml:space="preserve">　</w:t>
      </w:r>
      <w:r>
        <w:t xml:space="preserve">　（</w:t>
      </w:r>
      <w:r>
        <w:rPr>
          <w:rFonts w:hint="eastAsia"/>
        </w:rPr>
        <w:t>氏名</w:t>
      </w:r>
      <w:r>
        <w:t xml:space="preserve">）　　</w:t>
      </w:r>
      <w:r>
        <w:rPr>
          <w:rFonts w:hint="eastAsia"/>
        </w:rPr>
        <w:t>殿</w:t>
      </w:r>
    </w:p>
    <w:p w14:paraId="58D8F82C" w14:textId="77777777" w:rsidR="00C107F5" w:rsidRDefault="00C107F5" w:rsidP="00C107F5"/>
    <w:p w14:paraId="16B5906C" w14:textId="77777777" w:rsidR="00C107F5" w:rsidRDefault="00C107F5" w:rsidP="00C107F5">
      <w:r>
        <w:rPr>
          <w:rFonts w:hint="eastAsia"/>
        </w:rPr>
        <w:t xml:space="preserve">　本年</w:t>
      </w:r>
      <w:r>
        <w:t>１２月１８日に、</w:t>
      </w:r>
      <w:r>
        <w:t>NPO</w:t>
      </w:r>
      <w:r>
        <w:t>法人ティー・アール・アイ国際ネット</w:t>
      </w:r>
      <w:r>
        <w:rPr>
          <w:rFonts w:hint="eastAsia"/>
        </w:rPr>
        <w:t>ワーク</w:t>
      </w:r>
      <w:r>
        <w:t>”</w:t>
      </w:r>
      <w:r>
        <w:t>の</w:t>
      </w:r>
      <w:r>
        <w:rPr>
          <w:rFonts w:hint="eastAsia"/>
        </w:rPr>
        <w:t>支援</w:t>
      </w:r>
      <w:r>
        <w:t>で、</w:t>
      </w:r>
      <w:r>
        <w:t>”</w:t>
      </w:r>
      <w:r>
        <w:rPr>
          <w:rFonts w:hint="eastAsia"/>
        </w:rPr>
        <w:t>日本</w:t>
      </w:r>
      <w:r>
        <w:t>から米国へ！</w:t>
      </w:r>
      <w:r>
        <w:rPr>
          <w:rFonts w:hint="eastAsia"/>
        </w:rPr>
        <w:t>HBD</w:t>
      </w:r>
      <w:r>
        <w:t>を通じた医療機器イノベーション</w:t>
      </w:r>
      <w:r>
        <w:t>”</w:t>
      </w:r>
      <w:r>
        <w:t>と題する</w:t>
      </w:r>
      <w:r>
        <w:rPr>
          <w:rFonts w:hint="eastAsia"/>
        </w:rPr>
        <w:t>特別</w:t>
      </w:r>
      <w:r>
        <w:t>プログラムが、</w:t>
      </w:r>
      <w:r>
        <w:rPr>
          <w:rFonts w:hint="eastAsia"/>
        </w:rPr>
        <w:t>鎌倉</w:t>
      </w:r>
      <w:r>
        <w:t>ライブ</w:t>
      </w:r>
      <w:r>
        <w:rPr>
          <w:rFonts w:hint="eastAsia"/>
        </w:rPr>
        <w:t>2015</w:t>
      </w:r>
      <w:r>
        <w:rPr>
          <w:rFonts w:hint="eastAsia"/>
        </w:rPr>
        <w:t>の一部として</w:t>
      </w:r>
      <w:r>
        <w:t>、横浜で開催される予定です。この</w:t>
      </w:r>
      <w:r>
        <w:rPr>
          <w:rFonts w:hint="eastAsia"/>
        </w:rPr>
        <w:t>プログラム</w:t>
      </w:r>
      <w:r>
        <w:t>は、日米の産官学の協力</w:t>
      </w:r>
      <w:r>
        <w:rPr>
          <w:rFonts w:hint="eastAsia"/>
        </w:rPr>
        <w:t>を</w:t>
      </w:r>
      <w:r>
        <w:t>通じ</w:t>
      </w:r>
      <w:r>
        <w:rPr>
          <w:rFonts w:hint="eastAsia"/>
        </w:rPr>
        <w:t>た</w:t>
      </w:r>
      <w:r>
        <w:t>医療機器の規制</w:t>
      </w:r>
      <w:r>
        <w:rPr>
          <w:rFonts w:hint="eastAsia"/>
        </w:rPr>
        <w:t>調和</w:t>
      </w:r>
      <w:r>
        <w:t>の努力である</w:t>
      </w:r>
      <w:r>
        <w:t>HBD(Harmonization By Doing)</w:t>
      </w:r>
      <w:r>
        <w:t>の役割を提供しようとするものです。この特別プログラムは、公開</w:t>
      </w:r>
      <w:r>
        <w:rPr>
          <w:rFonts w:hint="eastAsia"/>
        </w:rPr>
        <w:t>で</w:t>
      </w:r>
      <w:r>
        <w:t>行われる予定で、日本から米国に革新的な医療機器の開発の将来に向けていくことが</w:t>
      </w:r>
      <w:r>
        <w:rPr>
          <w:rFonts w:hint="eastAsia"/>
        </w:rPr>
        <w:t>期待</w:t>
      </w:r>
      <w:r>
        <w:t>されています。</w:t>
      </w:r>
    </w:p>
    <w:p w14:paraId="4E7229F1" w14:textId="77777777" w:rsidR="00C107F5" w:rsidRDefault="00C107F5" w:rsidP="00C107F5"/>
    <w:p w14:paraId="0CBFF0EC" w14:textId="77777777" w:rsidR="00C107F5" w:rsidRPr="00E17CDF" w:rsidRDefault="00C107F5" w:rsidP="00C107F5">
      <w:r>
        <w:rPr>
          <w:rFonts w:hint="eastAsia"/>
        </w:rPr>
        <w:t xml:space="preserve">　この</w:t>
      </w:r>
      <w:r>
        <w:t>プログラムにおいて</w:t>
      </w:r>
      <w:r>
        <w:rPr>
          <w:rFonts w:hint="eastAsia"/>
        </w:rPr>
        <w:t>、</w:t>
      </w:r>
      <w:r>
        <w:t>貴殿</w:t>
      </w:r>
      <w:r>
        <w:rPr>
          <w:rFonts w:hint="eastAsia"/>
        </w:rPr>
        <w:t>から、</w:t>
      </w:r>
      <w:r>
        <w:t>次</w:t>
      </w:r>
      <w:r>
        <w:rPr>
          <w:rFonts w:hint="eastAsia"/>
        </w:rPr>
        <w:t>の</w:t>
      </w:r>
      <w:r>
        <w:t>とおり講演</w:t>
      </w:r>
      <w:r>
        <w:rPr>
          <w:rFonts w:hint="eastAsia"/>
        </w:rPr>
        <w:t>を</w:t>
      </w:r>
      <w:r>
        <w:t>頂けるよう</w:t>
      </w:r>
      <w:r>
        <w:rPr>
          <w:rFonts w:hint="eastAsia"/>
        </w:rPr>
        <w:t>よろしく</w:t>
      </w:r>
      <w:r>
        <w:t>お願いします</w:t>
      </w:r>
      <w:r>
        <w:rPr>
          <w:rFonts w:hint="eastAsia"/>
        </w:rPr>
        <w:t>。</w:t>
      </w:r>
    </w:p>
    <w:p w14:paraId="3A8A5691" w14:textId="77777777" w:rsidR="00C107F5" w:rsidRDefault="00C107F5" w:rsidP="00C107F5"/>
    <w:p w14:paraId="6827C16E" w14:textId="77777777" w:rsidR="00C107F5" w:rsidRDefault="00C107F5" w:rsidP="00C107F5">
      <w:r>
        <w:rPr>
          <w:rFonts w:hint="eastAsia"/>
        </w:rPr>
        <w:t xml:space="preserve">　　日　付</w:t>
      </w:r>
      <w:r>
        <w:t>：</w:t>
      </w:r>
      <w:r>
        <w:rPr>
          <w:rFonts w:hint="eastAsia"/>
        </w:rPr>
        <w:t xml:space="preserve">　</w:t>
      </w:r>
      <w:r>
        <w:t>２０１５年１２月１８</w:t>
      </w:r>
      <w:r>
        <w:rPr>
          <w:rFonts w:hint="eastAsia"/>
        </w:rPr>
        <w:t>日</w:t>
      </w:r>
      <w:r>
        <w:t>（金）</w:t>
      </w:r>
    </w:p>
    <w:p w14:paraId="5834811C" w14:textId="77777777" w:rsidR="00C107F5" w:rsidRDefault="00C107F5" w:rsidP="00C107F5">
      <w:r>
        <w:rPr>
          <w:rFonts w:hint="eastAsia"/>
        </w:rPr>
        <w:t xml:space="preserve">　</w:t>
      </w:r>
      <w:r>
        <w:t xml:space="preserve">　時</w:t>
      </w:r>
      <w:r>
        <w:rPr>
          <w:rFonts w:hint="eastAsia"/>
        </w:rPr>
        <w:t xml:space="preserve">　</w:t>
      </w:r>
      <w:r>
        <w:t>間</w:t>
      </w:r>
      <w:r>
        <w:rPr>
          <w:rFonts w:hint="eastAsia"/>
        </w:rPr>
        <w:t>：</w:t>
      </w:r>
      <w:r>
        <w:t xml:space="preserve">　１０：００～１６：００</w:t>
      </w:r>
    </w:p>
    <w:p w14:paraId="7149FB71" w14:textId="77777777" w:rsidR="00C107F5" w:rsidRDefault="00C107F5" w:rsidP="00C107F5">
      <w:r>
        <w:t xml:space="preserve">　　場　所：　はまぎんホール</w:t>
      </w:r>
    </w:p>
    <w:p w14:paraId="3E4009F3" w14:textId="77777777" w:rsidR="00C107F5" w:rsidRPr="00E17CDF" w:rsidRDefault="00C107F5" w:rsidP="00C107F5">
      <w:r>
        <w:t xml:space="preserve">　　　　　　　神奈川県横浜市西区みなとみらい３－１－１</w:t>
      </w:r>
    </w:p>
    <w:p w14:paraId="39CA7855" w14:textId="77777777" w:rsidR="00C107F5" w:rsidRPr="00E17CDF" w:rsidRDefault="00C107F5" w:rsidP="00C107F5">
      <w:pPr>
        <w:rPr>
          <w:b/>
        </w:rPr>
      </w:pPr>
    </w:p>
    <w:p w14:paraId="2777328B" w14:textId="77777777" w:rsidR="00C107F5" w:rsidRPr="00745AED" w:rsidRDefault="00C107F5" w:rsidP="00C107F5">
      <w:r w:rsidRPr="00E17CDF">
        <w:rPr>
          <w:b/>
        </w:rPr>
        <w:t xml:space="preserve">　</w:t>
      </w:r>
      <w:r>
        <w:rPr>
          <w:b/>
        </w:rPr>
        <w:t xml:space="preserve">　講演</w:t>
      </w:r>
      <w:r>
        <w:rPr>
          <w:rFonts w:hint="eastAsia"/>
          <w:b/>
        </w:rPr>
        <w:t>タイトル</w:t>
      </w:r>
      <w:r w:rsidRPr="00E17CDF">
        <w:rPr>
          <w:b/>
        </w:rPr>
        <w:t>：</w:t>
      </w:r>
      <w:r w:rsidRPr="00E17CDF">
        <w:rPr>
          <w:b/>
        </w:rPr>
        <w:t>…………………………………………</w:t>
      </w:r>
      <w:r>
        <w:t>.</w:t>
      </w:r>
    </w:p>
    <w:p w14:paraId="22DAB3EC" w14:textId="77777777" w:rsidR="00C107F5" w:rsidRPr="000E2FB7" w:rsidRDefault="00C107F5" w:rsidP="00C107F5"/>
    <w:p w14:paraId="3B352BC4" w14:textId="77777777" w:rsidR="00C107F5" w:rsidRDefault="00C107F5" w:rsidP="00C107F5">
      <w:r>
        <w:rPr>
          <w:rFonts w:hint="eastAsia"/>
        </w:rPr>
        <w:t xml:space="preserve"> </w:t>
      </w:r>
      <w:r>
        <w:t xml:space="preserve"> </w:t>
      </w:r>
      <w:r>
        <w:t xml:space="preserve">　別添の様式で返事を１１月２０日までにいただけると幸いです。</w:t>
      </w:r>
    </w:p>
    <w:p w14:paraId="01DCDF8A" w14:textId="77777777" w:rsidR="00C107F5" w:rsidRDefault="00C107F5" w:rsidP="00C107F5">
      <w:r>
        <w:t xml:space="preserve">　　交通費・宿泊は個々人でのご負担につきご理解をお願いします。</w:t>
      </w:r>
    </w:p>
    <w:p w14:paraId="117862BD" w14:textId="77777777" w:rsidR="00C107F5" w:rsidRPr="008E6D1A" w:rsidRDefault="00C107F5" w:rsidP="00C107F5"/>
    <w:p w14:paraId="5270A994" w14:textId="77777777" w:rsidR="00C107F5" w:rsidRDefault="00C107F5" w:rsidP="00C107F5"/>
    <w:p w14:paraId="47267718" w14:textId="77777777" w:rsidR="00C107F5" w:rsidRDefault="00C107F5" w:rsidP="00C107F5">
      <w:pPr>
        <w:jc w:val="center"/>
      </w:pPr>
      <w:r>
        <w:rPr>
          <w:rFonts w:hint="eastAsia"/>
        </w:rPr>
        <w:t>HBD</w:t>
      </w:r>
      <w:r>
        <w:rPr>
          <w:rFonts w:hint="eastAsia"/>
        </w:rPr>
        <w:t>に</w:t>
      </w:r>
      <w:r>
        <w:t>替わって</w:t>
      </w:r>
    </w:p>
    <w:p w14:paraId="29B3B5E0" w14:textId="77777777" w:rsidR="00C107F5" w:rsidRDefault="00C107F5" w:rsidP="00C107F5">
      <w:pPr>
        <w:wordWrap w:val="0"/>
        <w:jc w:val="center"/>
      </w:pPr>
    </w:p>
    <w:p w14:paraId="6E552A43" w14:textId="77777777" w:rsidR="00C107F5" w:rsidRDefault="00C107F5" w:rsidP="00C107F5">
      <w:pPr>
        <w:wordWrap w:val="0"/>
        <w:jc w:val="center"/>
      </w:pPr>
    </w:p>
    <w:p w14:paraId="54434F04" w14:textId="77777777" w:rsidR="00C107F5" w:rsidRDefault="00C107F5" w:rsidP="00C107F5">
      <w:pPr>
        <w:wordWrap w:val="0"/>
        <w:jc w:val="center"/>
      </w:pPr>
    </w:p>
    <w:p w14:paraId="353B1DE7" w14:textId="77777777" w:rsidR="00C107F5" w:rsidRDefault="00C107F5" w:rsidP="00C107F5">
      <w:pPr>
        <w:wordWrap w:val="0"/>
        <w:jc w:val="center"/>
      </w:pPr>
    </w:p>
    <w:p w14:paraId="37F6EB67" w14:textId="77777777" w:rsidR="00C107F5" w:rsidRDefault="00C107F5" w:rsidP="00C107F5">
      <w:pPr>
        <w:wordWrap w:val="0"/>
        <w:jc w:val="center"/>
      </w:pPr>
      <w:r>
        <w:rPr>
          <w:rFonts w:hint="eastAsia"/>
        </w:rPr>
        <w:t>ティ－・</w:t>
      </w:r>
      <w:r>
        <w:t>アール・アイ国際ネットワーク</w:t>
      </w:r>
    </w:p>
    <w:p w14:paraId="16B1A902" w14:textId="77777777" w:rsidR="00C107F5" w:rsidRDefault="00C107F5" w:rsidP="00C107F5">
      <w:pPr>
        <w:wordWrap w:val="0"/>
        <w:jc w:val="center"/>
      </w:pPr>
    </w:p>
    <w:p w14:paraId="38AD7C5B" w14:textId="77777777" w:rsidR="00C107F5" w:rsidRDefault="00C107F5" w:rsidP="00C107F5">
      <w:pPr>
        <w:jc w:val="center"/>
        <w:rPr>
          <w:sz w:val="36"/>
          <w:szCs w:val="36"/>
        </w:rPr>
      </w:pPr>
      <w:r>
        <w:rPr>
          <w:rFonts w:hint="eastAsia"/>
          <w:sz w:val="36"/>
          <w:szCs w:val="36"/>
        </w:rPr>
        <w:t>返信様式</w:t>
      </w:r>
    </w:p>
    <w:p w14:paraId="72888599" w14:textId="77777777" w:rsidR="00C107F5" w:rsidRPr="00B333A3" w:rsidRDefault="00C107F5" w:rsidP="00C107F5">
      <w:pPr>
        <w:pBdr>
          <w:bottom w:val="single" w:sz="4" w:space="1" w:color="auto"/>
        </w:pBdr>
        <w:wordWrap w:val="0"/>
        <w:jc w:val="left"/>
        <w:rPr>
          <w:sz w:val="32"/>
          <w:szCs w:val="32"/>
        </w:rPr>
      </w:pPr>
    </w:p>
    <w:p w14:paraId="7A7A36EA" w14:textId="77777777" w:rsidR="00C107F5" w:rsidRDefault="00C107F5" w:rsidP="00C107F5">
      <w:pPr>
        <w:wordWrap w:val="0"/>
        <w:jc w:val="left"/>
        <w:rPr>
          <w:sz w:val="32"/>
          <w:szCs w:val="32"/>
        </w:rPr>
      </w:pPr>
    </w:p>
    <w:p w14:paraId="3D99A46C" w14:textId="77777777" w:rsidR="00C107F5" w:rsidRPr="00B333A3" w:rsidRDefault="00C107F5" w:rsidP="00C107F5">
      <w:pPr>
        <w:wordWrap w:val="0"/>
        <w:ind w:firstLineChars="100" w:firstLine="320"/>
        <w:jc w:val="left"/>
        <w:rPr>
          <w:sz w:val="32"/>
          <w:szCs w:val="32"/>
        </w:rPr>
      </w:pPr>
      <w:r>
        <w:rPr>
          <w:rFonts w:hint="eastAsia"/>
          <w:sz w:val="32"/>
          <w:szCs w:val="32"/>
        </w:rPr>
        <w:t>私</w:t>
      </w:r>
      <w:r>
        <w:rPr>
          <w:rFonts w:hint="eastAsia"/>
          <w:sz w:val="32"/>
          <w:szCs w:val="32"/>
        </w:rPr>
        <w:t xml:space="preserve">,                       </w:t>
      </w:r>
      <w:r w:rsidRPr="00B333A3">
        <w:rPr>
          <w:rFonts w:hint="eastAsia"/>
          <w:sz w:val="32"/>
          <w:szCs w:val="32"/>
        </w:rPr>
        <w:t xml:space="preserve">, </w:t>
      </w:r>
      <w:r>
        <w:rPr>
          <w:rFonts w:hint="eastAsia"/>
          <w:sz w:val="32"/>
          <w:szCs w:val="32"/>
        </w:rPr>
        <w:t>は</w:t>
      </w:r>
      <w:r>
        <w:rPr>
          <w:sz w:val="32"/>
          <w:szCs w:val="32"/>
        </w:rPr>
        <w:t>、</w:t>
      </w:r>
      <w:r>
        <w:rPr>
          <w:rFonts w:hint="eastAsia"/>
          <w:sz w:val="32"/>
          <w:szCs w:val="32"/>
        </w:rPr>
        <w:t>特別</w:t>
      </w:r>
      <w:r>
        <w:rPr>
          <w:sz w:val="32"/>
          <w:szCs w:val="32"/>
        </w:rPr>
        <w:t>プログラムへの参加ととも</w:t>
      </w:r>
      <w:ins w:id="2" w:author="齋藤 滋" w:date="2015-10-28T16:35:00Z">
        <w:r w:rsidR="00B513E3">
          <w:rPr>
            <w:rFonts w:hint="eastAsia"/>
            <w:sz w:val="32"/>
            <w:szCs w:val="32"/>
          </w:rPr>
          <w:t>に</w:t>
        </w:r>
      </w:ins>
      <w:r>
        <w:rPr>
          <w:rFonts w:hint="eastAsia"/>
          <w:sz w:val="32"/>
          <w:szCs w:val="32"/>
        </w:rPr>
        <w:t>講演</w:t>
      </w:r>
      <w:r>
        <w:rPr>
          <w:sz w:val="32"/>
          <w:szCs w:val="32"/>
        </w:rPr>
        <w:t>タイトル</w:t>
      </w:r>
      <w:r>
        <w:rPr>
          <w:rFonts w:hint="eastAsia"/>
          <w:sz w:val="32"/>
          <w:szCs w:val="32"/>
        </w:rPr>
        <w:t>で</w:t>
      </w:r>
      <w:ins w:id="3" w:author="齋藤 滋" w:date="2015-10-28T16:35:00Z">
        <w:r w:rsidR="00B513E3">
          <w:rPr>
            <w:rFonts w:hint="eastAsia"/>
            <w:sz w:val="32"/>
            <w:szCs w:val="32"/>
          </w:rPr>
          <w:t>の</w:t>
        </w:r>
      </w:ins>
      <w:bookmarkStart w:id="4" w:name="_GoBack"/>
      <w:bookmarkEnd w:id="4"/>
      <w:r>
        <w:rPr>
          <w:rFonts w:hint="eastAsia"/>
          <w:sz w:val="32"/>
          <w:szCs w:val="32"/>
        </w:rPr>
        <w:t>講演</w:t>
      </w:r>
      <w:r>
        <w:rPr>
          <w:sz w:val="32"/>
          <w:szCs w:val="32"/>
        </w:rPr>
        <w:t>をすることを</w:t>
      </w:r>
      <w:r>
        <w:rPr>
          <w:rFonts w:hint="eastAsia"/>
          <w:sz w:val="32"/>
          <w:szCs w:val="32"/>
        </w:rPr>
        <w:t>受諾</w:t>
      </w:r>
      <w:r>
        <w:rPr>
          <w:sz w:val="32"/>
          <w:szCs w:val="32"/>
        </w:rPr>
        <w:t>します。</w:t>
      </w:r>
    </w:p>
    <w:p w14:paraId="4A458EFD" w14:textId="77777777" w:rsidR="00C107F5" w:rsidRPr="0025632E" w:rsidRDefault="00C107F5" w:rsidP="00C107F5">
      <w:pPr>
        <w:wordWrap w:val="0"/>
        <w:ind w:left="480" w:hangingChars="150" w:hanging="480"/>
        <w:jc w:val="left"/>
        <w:rPr>
          <w:sz w:val="32"/>
          <w:szCs w:val="32"/>
        </w:rPr>
      </w:pPr>
    </w:p>
    <w:p w14:paraId="698B4BE3" w14:textId="77777777" w:rsidR="00C107F5" w:rsidRPr="00B333A3" w:rsidRDefault="00C107F5" w:rsidP="00C107F5">
      <w:pPr>
        <w:wordWrap w:val="0"/>
        <w:ind w:left="480"/>
        <w:jc w:val="left"/>
        <w:rPr>
          <w:sz w:val="32"/>
          <w:szCs w:val="32"/>
        </w:rPr>
      </w:pPr>
      <w:r>
        <w:rPr>
          <w:rFonts w:hint="eastAsia"/>
          <w:sz w:val="32"/>
          <w:szCs w:val="32"/>
        </w:rPr>
        <w:t>氏　名</w:t>
      </w:r>
      <w:r w:rsidRPr="00B333A3">
        <w:rPr>
          <w:sz w:val="32"/>
          <w:szCs w:val="32"/>
        </w:rPr>
        <w:t>:</w:t>
      </w:r>
    </w:p>
    <w:p w14:paraId="1FEB2459" w14:textId="77777777" w:rsidR="00C107F5" w:rsidRPr="00B333A3" w:rsidRDefault="00C107F5" w:rsidP="00C107F5">
      <w:pPr>
        <w:wordWrap w:val="0"/>
        <w:ind w:left="480"/>
        <w:jc w:val="left"/>
        <w:rPr>
          <w:sz w:val="32"/>
          <w:szCs w:val="32"/>
        </w:rPr>
      </w:pPr>
      <w:r>
        <w:rPr>
          <w:rFonts w:hint="eastAsia"/>
          <w:sz w:val="32"/>
          <w:szCs w:val="32"/>
        </w:rPr>
        <w:t>所　属</w:t>
      </w:r>
      <w:r w:rsidRPr="00B333A3">
        <w:rPr>
          <w:sz w:val="32"/>
          <w:szCs w:val="32"/>
        </w:rPr>
        <w:t>:</w:t>
      </w:r>
    </w:p>
    <w:p w14:paraId="1ADE3EDB" w14:textId="77777777" w:rsidR="00C107F5" w:rsidRPr="00B333A3" w:rsidRDefault="00C107F5" w:rsidP="00C107F5">
      <w:pPr>
        <w:wordWrap w:val="0"/>
        <w:ind w:left="480"/>
        <w:jc w:val="left"/>
        <w:rPr>
          <w:sz w:val="32"/>
          <w:szCs w:val="32"/>
        </w:rPr>
      </w:pPr>
      <w:r>
        <w:rPr>
          <w:rFonts w:hint="eastAsia"/>
          <w:sz w:val="32"/>
          <w:szCs w:val="32"/>
        </w:rPr>
        <w:t>組　織</w:t>
      </w:r>
      <w:r w:rsidRPr="00B333A3">
        <w:rPr>
          <w:sz w:val="32"/>
          <w:szCs w:val="32"/>
        </w:rPr>
        <w:t>:</w:t>
      </w:r>
    </w:p>
    <w:p w14:paraId="5B1E06D6" w14:textId="77777777" w:rsidR="00C107F5" w:rsidRPr="00B333A3" w:rsidRDefault="00C107F5" w:rsidP="00C107F5">
      <w:pPr>
        <w:wordWrap w:val="0"/>
        <w:ind w:left="480"/>
        <w:jc w:val="left"/>
        <w:rPr>
          <w:sz w:val="32"/>
          <w:szCs w:val="32"/>
        </w:rPr>
      </w:pPr>
      <w:r>
        <w:rPr>
          <w:rFonts w:hint="eastAsia"/>
          <w:sz w:val="32"/>
          <w:szCs w:val="32"/>
        </w:rPr>
        <w:t>住　所</w:t>
      </w:r>
      <w:r w:rsidRPr="00B333A3">
        <w:rPr>
          <w:sz w:val="32"/>
          <w:szCs w:val="32"/>
        </w:rPr>
        <w:t>:</w:t>
      </w:r>
    </w:p>
    <w:p w14:paraId="29F9312F" w14:textId="77777777" w:rsidR="00C107F5" w:rsidRPr="00B333A3" w:rsidRDefault="00C107F5" w:rsidP="00C107F5">
      <w:pPr>
        <w:wordWrap w:val="0"/>
        <w:ind w:left="480"/>
        <w:jc w:val="left"/>
        <w:rPr>
          <w:sz w:val="32"/>
          <w:szCs w:val="32"/>
        </w:rPr>
      </w:pPr>
      <w:r>
        <w:rPr>
          <w:rFonts w:hint="eastAsia"/>
          <w:sz w:val="32"/>
          <w:szCs w:val="32"/>
        </w:rPr>
        <w:t>電　話</w:t>
      </w:r>
      <w:r w:rsidRPr="00B333A3">
        <w:rPr>
          <w:sz w:val="32"/>
          <w:szCs w:val="32"/>
        </w:rPr>
        <w:t>:</w:t>
      </w:r>
    </w:p>
    <w:p w14:paraId="57E0B210" w14:textId="77777777" w:rsidR="00C107F5" w:rsidRPr="00B333A3" w:rsidRDefault="00C107F5" w:rsidP="00C107F5">
      <w:pPr>
        <w:wordWrap w:val="0"/>
        <w:ind w:left="480"/>
        <w:jc w:val="left"/>
        <w:rPr>
          <w:sz w:val="32"/>
          <w:szCs w:val="32"/>
        </w:rPr>
      </w:pPr>
      <w:r w:rsidRPr="00B333A3">
        <w:rPr>
          <w:sz w:val="32"/>
          <w:szCs w:val="32"/>
        </w:rPr>
        <w:t>E-mail:</w:t>
      </w:r>
    </w:p>
    <w:p w14:paraId="621BEF6B" w14:textId="77777777" w:rsidR="00C107F5" w:rsidRPr="0025632E" w:rsidRDefault="00C107F5" w:rsidP="00C107F5">
      <w:pPr>
        <w:wordWrap w:val="0"/>
        <w:ind w:left="315" w:hangingChars="150" w:hanging="315"/>
        <w:jc w:val="left"/>
      </w:pPr>
    </w:p>
    <w:p w14:paraId="64BCD361" w14:textId="77777777" w:rsidR="00C107F5" w:rsidRDefault="00C107F5" w:rsidP="00C107F5">
      <w:pPr>
        <w:wordWrap w:val="0"/>
        <w:ind w:left="480" w:hangingChars="150" w:hanging="480"/>
        <w:jc w:val="left"/>
        <w:rPr>
          <w:sz w:val="32"/>
          <w:szCs w:val="32"/>
        </w:rPr>
      </w:pPr>
    </w:p>
    <w:p w14:paraId="3B062594" w14:textId="77777777" w:rsidR="00C107F5" w:rsidRPr="0025632E" w:rsidRDefault="00C107F5" w:rsidP="00C107F5">
      <w:pPr>
        <w:wordWrap w:val="0"/>
        <w:ind w:leftChars="100" w:left="370" w:hangingChars="50" w:hanging="160"/>
        <w:jc w:val="left"/>
        <w:rPr>
          <w:sz w:val="32"/>
          <w:szCs w:val="32"/>
        </w:rPr>
      </w:pPr>
      <w:r>
        <w:rPr>
          <w:rFonts w:hint="eastAsia"/>
          <w:sz w:val="32"/>
          <w:szCs w:val="32"/>
        </w:rPr>
        <w:t>日　付</w:t>
      </w:r>
      <w:r w:rsidRPr="0025632E">
        <w:rPr>
          <w:rFonts w:hint="eastAsia"/>
          <w:sz w:val="32"/>
          <w:szCs w:val="32"/>
        </w:rPr>
        <w:t>:</w:t>
      </w:r>
    </w:p>
    <w:p w14:paraId="75DC6379" w14:textId="77777777" w:rsidR="00C107F5" w:rsidRDefault="00C107F5" w:rsidP="00C107F5">
      <w:pPr>
        <w:wordWrap w:val="0"/>
        <w:ind w:left="315" w:hangingChars="150" w:hanging="315"/>
        <w:jc w:val="left"/>
      </w:pPr>
    </w:p>
    <w:p w14:paraId="22E10874" w14:textId="77777777" w:rsidR="00C107F5" w:rsidRDefault="00C107F5" w:rsidP="00C107F5">
      <w:pPr>
        <w:wordWrap w:val="0"/>
        <w:ind w:left="315" w:hangingChars="150" w:hanging="315"/>
        <w:jc w:val="left"/>
      </w:pPr>
    </w:p>
    <w:p w14:paraId="2E0E0868" w14:textId="77777777" w:rsidR="00C107F5" w:rsidRPr="0025632E" w:rsidRDefault="00C107F5" w:rsidP="00C107F5">
      <w:pPr>
        <w:pBdr>
          <w:bottom w:val="single" w:sz="4" w:space="1" w:color="auto"/>
        </w:pBdr>
        <w:wordWrap w:val="0"/>
        <w:ind w:leftChars="100" w:left="370" w:hangingChars="50" w:hanging="160"/>
        <w:jc w:val="left"/>
        <w:rPr>
          <w:sz w:val="32"/>
          <w:szCs w:val="32"/>
        </w:rPr>
      </w:pPr>
      <w:r>
        <w:rPr>
          <w:sz w:val="32"/>
          <w:szCs w:val="32"/>
        </w:rPr>
        <w:t>署</w:t>
      </w:r>
      <w:r>
        <w:rPr>
          <w:rFonts w:hint="eastAsia"/>
          <w:sz w:val="32"/>
          <w:szCs w:val="32"/>
        </w:rPr>
        <w:t xml:space="preserve">　</w:t>
      </w:r>
      <w:r>
        <w:rPr>
          <w:sz w:val="32"/>
          <w:szCs w:val="32"/>
        </w:rPr>
        <w:t>名</w:t>
      </w:r>
      <w:r w:rsidRPr="0025632E">
        <w:rPr>
          <w:rFonts w:hint="eastAsia"/>
          <w:sz w:val="32"/>
          <w:szCs w:val="32"/>
        </w:rPr>
        <w:t>:</w:t>
      </w:r>
    </w:p>
    <w:p w14:paraId="6B655572" w14:textId="77777777" w:rsidR="00C107F5" w:rsidRDefault="00C107F5" w:rsidP="00C107F5">
      <w:pPr>
        <w:wordWrap w:val="0"/>
        <w:ind w:left="315" w:hangingChars="150" w:hanging="315"/>
        <w:jc w:val="left"/>
      </w:pPr>
    </w:p>
    <w:p w14:paraId="298BE430" w14:textId="77777777" w:rsidR="00C107F5" w:rsidRDefault="00C107F5" w:rsidP="00C107F5">
      <w:pPr>
        <w:wordWrap w:val="0"/>
        <w:ind w:left="315" w:hangingChars="150" w:hanging="315"/>
        <w:jc w:val="left"/>
      </w:pPr>
    </w:p>
    <w:p w14:paraId="76BDBCF5" w14:textId="77777777" w:rsidR="0025632E" w:rsidRPr="008400FE" w:rsidRDefault="0025632E" w:rsidP="00B333A3">
      <w:pPr>
        <w:wordWrap w:val="0"/>
        <w:ind w:left="315" w:hangingChars="150" w:hanging="315"/>
        <w:jc w:val="left"/>
      </w:pPr>
    </w:p>
    <w:sectPr w:rsidR="0025632E" w:rsidRPr="008400FE" w:rsidSect="00D92CB1">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6FDA66" w14:textId="77777777" w:rsidR="007D6F23" w:rsidRDefault="007D6F23" w:rsidP="00E3174A">
      <w:r>
        <w:separator/>
      </w:r>
    </w:p>
  </w:endnote>
  <w:endnote w:type="continuationSeparator" w:id="0">
    <w:p w14:paraId="5CBE12E5" w14:textId="77777777" w:rsidR="007D6F23" w:rsidRDefault="007D6F23" w:rsidP="00E31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06F3B2" w14:textId="77777777" w:rsidR="007D6F23" w:rsidRDefault="007D6F23" w:rsidP="00E3174A">
      <w:r>
        <w:separator/>
      </w:r>
    </w:p>
  </w:footnote>
  <w:footnote w:type="continuationSeparator" w:id="0">
    <w:p w14:paraId="734F931E" w14:textId="77777777" w:rsidR="007D6F23" w:rsidRDefault="007D6F23" w:rsidP="00E317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239"/>
    <w:rsid w:val="0001208D"/>
    <w:rsid w:val="00015B78"/>
    <w:rsid w:val="00054343"/>
    <w:rsid w:val="000C178E"/>
    <w:rsid w:val="000C3239"/>
    <w:rsid w:val="000F74ED"/>
    <w:rsid w:val="0011272B"/>
    <w:rsid w:val="00114752"/>
    <w:rsid w:val="00134140"/>
    <w:rsid w:val="00140B1E"/>
    <w:rsid w:val="001555D6"/>
    <w:rsid w:val="00162F10"/>
    <w:rsid w:val="001747EB"/>
    <w:rsid w:val="001821C8"/>
    <w:rsid w:val="00192E60"/>
    <w:rsid w:val="00195AB2"/>
    <w:rsid w:val="001A0FDE"/>
    <w:rsid w:val="001F42AF"/>
    <w:rsid w:val="0025632E"/>
    <w:rsid w:val="00275C68"/>
    <w:rsid w:val="002D61F8"/>
    <w:rsid w:val="00322B88"/>
    <w:rsid w:val="00343C52"/>
    <w:rsid w:val="00376652"/>
    <w:rsid w:val="0038217B"/>
    <w:rsid w:val="0039423F"/>
    <w:rsid w:val="003D50E0"/>
    <w:rsid w:val="003E132E"/>
    <w:rsid w:val="003E6250"/>
    <w:rsid w:val="004724D3"/>
    <w:rsid w:val="004B19C8"/>
    <w:rsid w:val="004B6BE2"/>
    <w:rsid w:val="0052478E"/>
    <w:rsid w:val="00557C03"/>
    <w:rsid w:val="00575802"/>
    <w:rsid w:val="005A6710"/>
    <w:rsid w:val="005E42DE"/>
    <w:rsid w:val="0062502D"/>
    <w:rsid w:val="0067589E"/>
    <w:rsid w:val="006E1F59"/>
    <w:rsid w:val="00717BA1"/>
    <w:rsid w:val="007378E4"/>
    <w:rsid w:val="00745AED"/>
    <w:rsid w:val="00773530"/>
    <w:rsid w:val="00777DCC"/>
    <w:rsid w:val="007A05F0"/>
    <w:rsid w:val="007D6F23"/>
    <w:rsid w:val="008400FE"/>
    <w:rsid w:val="0084556F"/>
    <w:rsid w:val="008726A8"/>
    <w:rsid w:val="008D5AC3"/>
    <w:rsid w:val="008E6CBF"/>
    <w:rsid w:val="008E6D1A"/>
    <w:rsid w:val="0090212B"/>
    <w:rsid w:val="00926CB4"/>
    <w:rsid w:val="00966496"/>
    <w:rsid w:val="009711E3"/>
    <w:rsid w:val="00973082"/>
    <w:rsid w:val="009765DC"/>
    <w:rsid w:val="009E31A5"/>
    <w:rsid w:val="00A73225"/>
    <w:rsid w:val="00A77224"/>
    <w:rsid w:val="00AD57D6"/>
    <w:rsid w:val="00B230DD"/>
    <w:rsid w:val="00B333A3"/>
    <w:rsid w:val="00B33BC8"/>
    <w:rsid w:val="00B513E3"/>
    <w:rsid w:val="00BC2754"/>
    <w:rsid w:val="00C07909"/>
    <w:rsid w:val="00C107F5"/>
    <w:rsid w:val="00C23256"/>
    <w:rsid w:val="00C5657B"/>
    <w:rsid w:val="00C62A06"/>
    <w:rsid w:val="00CA1DE8"/>
    <w:rsid w:val="00CD7CE6"/>
    <w:rsid w:val="00CE2473"/>
    <w:rsid w:val="00D0308C"/>
    <w:rsid w:val="00D679A9"/>
    <w:rsid w:val="00D92CB1"/>
    <w:rsid w:val="00DF019E"/>
    <w:rsid w:val="00E03737"/>
    <w:rsid w:val="00E3174A"/>
    <w:rsid w:val="00E43128"/>
    <w:rsid w:val="00E64DBE"/>
    <w:rsid w:val="00EB18BF"/>
    <w:rsid w:val="00ED7825"/>
    <w:rsid w:val="00EE12B2"/>
    <w:rsid w:val="00F10686"/>
    <w:rsid w:val="00F15554"/>
    <w:rsid w:val="00F21439"/>
    <w:rsid w:val="00F271C3"/>
    <w:rsid w:val="00F81F03"/>
    <w:rsid w:val="00F93C8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65F7D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B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174A"/>
    <w:pPr>
      <w:tabs>
        <w:tab w:val="center" w:pos="4252"/>
        <w:tab w:val="right" w:pos="8504"/>
      </w:tabs>
      <w:snapToGrid w:val="0"/>
    </w:pPr>
  </w:style>
  <w:style w:type="character" w:customStyle="1" w:styleId="a4">
    <w:name w:val="ヘッダー (文字)"/>
    <w:basedOn w:val="a0"/>
    <w:link w:val="a3"/>
    <w:uiPriority w:val="99"/>
    <w:rsid w:val="00E3174A"/>
  </w:style>
  <w:style w:type="paragraph" w:styleId="a5">
    <w:name w:val="footer"/>
    <w:basedOn w:val="a"/>
    <w:link w:val="a6"/>
    <w:uiPriority w:val="99"/>
    <w:unhideWhenUsed/>
    <w:rsid w:val="00E3174A"/>
    <w:pPr>
      <w:tabs>
        <w:tab w:val="center" w:pos="4252"/>
        <w:tab w:val="right" w:pos="8504"/>
      </w:tabs>
      <w:snapToGrid w:val="0"/>
    </w:pPr>
  </w:style>
  <w:style w:type="character" w:customStyle="1" w:styleId="a6">
    <w:name w:val="フッター (文字)"/>
    <w:basedOn w:val="a0"/>
    <w:link w:val="a5"/>
    <w:uiPriority w:val="99"/>
    <w:rsid w:val="00E3174A"/>
  </w:style>
  <w:style w:type="character" w:styleId="a7">
    <w:name w:val="Hyperlink"/>
    <w:basedOn w:val="a0"/>
    <w:uiPriority w:val="99"/>
    <w:unhideWhenUsed/>
    <w:rsid w:val="0084556F"/>
    <w:rPr>
      <w:color w:val="0000FF" w:themeColor="hyperlink"/>
      <w:u w:val="single"/>
    </w:rPr>
  </w:style>
  <w:style w:type="paragraph" w:styleId="a8">
    <w:name w:val="Date"/>
    <w:basedOn w:val="a"/>
    <w:next w:val="a"/>
    <w:link w:val="a9"/>
    <w:uiPriority w:val="99"/>
    <w:semiHidden/>
    <w:unhideWhenUsed/>
    <w:rsid w:val="008E6CBF"/>
  </w:style>
  <w:style w:type="character" w:customStyle="1" w:styleId="a9">
    <w:name w:val="日付 (文字)"/>
    <w:basedOn w:val="a0"/>
    <w:link w:val="a8"/>
    <w:uiPriority w:val="99"/>
    <w:semiHidden/>
    <w:rsid w:val="008E6CB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B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174A"/>
    <w:pPr>
      <w:tabs>
        <w:tab w:val="center" w:pos="4252"/>
        <w:tab w:val="right" w:pos="8504"/>
      </w:tabs>
      <w:snapToGrid w:val="0"/>
    </w:pPr>
  </w:style>
  <w:style w:type="character" w:customStyle="1" w:styleId="a4">
    <w:name w:val="ヘッダー (文字)"/>
    <w:basedOn w:val="a0"/>
    <w:link w:val="a3"/>
    <w:uiPriority w:val="99"/>
    <w:rsid w:val="00E3174A"/>
  </w:style>
  <w:style w:type="paragraph" w:styleId="a5">
    <w:name w:val="footer"/>
    <w:basedOn w:val="a"/>
    <w:link w:val="a6"/>
    <w:uiPriority w:val="99"/>
    <w:unhideWhenUsed/>
    <w:rsid w:val="00E3174A"/>
    <w:pPr>
      <w:tabs>
        <w:tab w:val="center" w:pos="4252"/>
        <w:tab w:val="right" w:pos="8504"/>
      </w:tabs>
      <w:snapToGrid w:val="0"/>
    </w:pPr>
  </w:style>
  <w:style w:type="character" w:customStyle="1" w:styleId="a6">
    <w:name w:val="フッター (文字)"/>
    <w:basedOn w:val="a0"/>
    <w:link w:val="a5"/>
    <w:uiPriority w:val="99"/>
    <w:rsid w:val="00E3174A"/>
  </w:style>
  <w:style w:type="character" w:styleId="a7">
    <w:name w:val="Hyperlink"/>
    <w:basedOn w:val="a0"/>
    <w:uiPriority w:val="99"/>
    <w:unhideWhenUsed/>
    <w:rsid w:val="0084556F"/>
    <w:rPr>
      <w:color w:val="0000FF" w:themeColor="hyperlink"/>
      <w:u w:val="single"/>
    </w:rPr>
  </w:style>
  <w:style w:type="paragraph" w:styleId="a8">
    <w:name w:val="Date"/>
    <w:basedOn w:val="a"/>
    <w:next w:val="a"/>
    <w:link w:val="a9"/>
    <w:uiPriority w:val="99"/>
    <w:semiHidden/>
    <w:unhideWhenUsed/>
    <w:rsid w:val="008E6CBF"/>
  </w:style>
  <w:style w:type="character" w:customStyle="1" w:styleId="a9">
    <w:name w:val="日付 (文字)"/>
    <w:basedOn w:val="a0"/>
    <w:link w:val="a8"/>
    <w:uiPriority w:val="99"/>
    <w:semiHidden/>
    <w:rsid w:val="008E6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370</Words>
  <Characters>2109</Characters>
  <Application>Microsoft Macintosh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Watanabe</dc:creator>
  <cp:lastModifiedBy>齋藤 滋</cp:lastModifiedBy>
  <cp:revision>3</cp:revision>
  <cp:lastPrinted>2013-05-22T11:30:00Z</cp:lastPrinted>
  <dcterms:created xsi:type="dcterms:W3CDTF">2015-10-20T15:50:00Z</dcterms:created>
  <dcterms:modified xsi:type="dcterms:W3CDTF">2015-10-28T07:35:00Z</dcterms:modified>
</cp:coreProperties>
</file>